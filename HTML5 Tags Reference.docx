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59" w:type="dxa"/>
        <w:tblCellSpacing w:w="15" w:type="dxa"/>
        <w:shd w:val="clear" w:color="auto" w:fill="F1F1F1"/>
        <w:tblCellMar>
          <w:top w:w="15" w:type="dxa"/>
          <w:left w:w="15" w:type="dxa"/>
          <w:bottom w:w="15" w:type="dxa"/>
          <w:right w:w="15" w:type="dxa"/>
        </w:tblCellMar>
        <w:tblLook w:val="04A0" w:firstRow="1" w:lastRow="0" w:firstColumn="1" w:lastColumn="0" w:noHBand="0" w:noVBand="1"/>
      </w:tblPr>
      <w:tblGrid>
        <w:gridCol w:w="9695"/>
      </w:tblGrid>
      <w:tr w:rsidR="009D1D98" w:rsidRPr="009D1D98" w:rsidTr="009D1D98">
        <w:trPr>
          <w:tblCellSpacing w:w="15" w:type="dxa"/>
        </w:trPr>
        <w:tc>
          <w:tcPr>
            <w:tcW w:w="9199" w:type="dxa"/>
            <w:shd w:val="clear" w:color="auto" w:fill="F1F1F1"/>
            <w:hideMark/>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05"/>
            </w:tblGrid>
            <w:tr w:rsidR="009D1D98" w:rsidRPr="009D1D98">
              <w:trPr>
                <w:tblCellSpacing w:w="15" w:type="dxa"/>
              </w:trPr>
              <w:tc>
                <w:tcPr>
                  <w:tcW w:w="0" w:type="auto"/>
                  <w:shd w:val="clear" w:color="auto" w:fill="FFFFFF"/>
                  <w:hideMark/>
                </w:tcPr>
                <w:p w:rsidR="009D1D98" w:rsidRPr="009D1D98" w:rsidRDefault="009D1D98" w:rsidP="009D1D98">
                  <w:pPr>
                    <w:spacing w:before="100" w:beforeAutospacing="1" w:after="0" w:line="240" w:lineRule="auto"/>
                    <w:outlineLvl w:val="0"/>
                    <w:rPr>
                      <w:rFonts w:ascii="Helvetica" w:eastAsia="Times New Roman" w:hAnsi="Helvetica" w:cs="Helvetica"/>
                      <w:color w:val="000000"/>
                      <w:kern w:val="36"/>
                      <w:sz w:val="27"/>
                      <w:szCs w:val="27"/>
                      <w:lang w:val="en-US"/>
                    </w:rPr>
                  </w:pPr>
                  <w:bookmarkStart w:id="0" w:name="_GoBack"/>
                  <w:bookmarkEnd w:id="0"/>
                  <w:r w:rsidRPr="009D1D98">
                    <w:rPr>
                      <w:rFonts w:ascii="Helvetica" w:eastAsia="Times New Roman" w:hAnsi="Helvetica" w:cs="Helvetica"/>
                      <w:color w:val="000000"/>
                      <w:kern w:val="36"/>
                      <w:sz w:val="27"/>
                      <w:szCs w:val="27"/>
                      <w:lang w:val="en-US"/>
                    </w:rPr>
                    <w:t>HTML5 Tags Reference</w:t>
                  </w:r>
                </w:p>
                <w:p w:rsidR="009D1D98" w:rsidRPr="009D1D98" w:rsidRDefault="009D1D98" w:rsidP="009D1D98">
                  <w:pPr>
                    <w:spacing w:before="100" w:beforeAutospacing="1" w:after="100" w:afterAutospacing="1" w:line="240" w:lineRule="auto"/>
                    <w:jc w:val="both"/>
                    <w:rPr>
                      <w:ins w:id="1" w:author="Unknown"/>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A complete list of standard tags available in HTML5 is given below. All the tags are ordered alphabetically along with an indication if they have been introduced newly or they have been deprecated in HTML5.</w:t>
                  </w:r>
                </w:p>
                <w:tbl>
                  <w:tblPr>
                    <w:tblStyle w:val="LightGrid-Accent5"/>
                    <w:tblW w:w="9495" w:type="dxa"/>
                    <w:tblLook w:val="04A0" w:firstRow="1" w:lastRow="0" w:firstColumn="1" w:lastColumn="0" w:noHBand="0" w:noVBand="1"/>
                  </w:tblPr>
                  <w:tblGrid>
                    <w:gridCol w:w="1929"/>
                    <w:gridCol w:w="7566"/>
                  </w:tblGrid>
                  <w:tr w:rsidR="009D1D98" w:rsidRPr="009D1D98" w:rsidTr="009D1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Tag</w:t>
                        </w:r>
                      </w:p>
                    </w:tc>
                    <w:tc>
                      <w:tcPr>
                        <w:tcW w:w="3984" w:type="pct"/>
                        <w:hideMark/>
                      </w:tcPr>
                      <w:p w:rsidR="009D1D98" w:rsidRPr="009D1D98" w:rsidRDefault="009D1D98" w:rsidP="009D1D98">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Description</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comment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&lt;!DOCTYPE&gt; </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the document type</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&lt;a&gt;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an anchor</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abbr</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an abbreviation</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&lt;acronym&gt;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proofErr w:type="spellStart"/>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Specifies</w:t>
                        </w:r>
                        <w:proofErr w:type="spellEnd"/>
                        <w:r w:rsidRPr="009D1D98">
                          <w:rPr>
                            <w:rFonts w:ascii="Verdana" w:eastAsia="Times New Roman" w:hAnsi="Verdana" w:cs="Times New Roman"/>
                            <w:sz w:val="17"/>
                            <w:szCs w:val="17"/>
                            <w:lang w:val="en-US"/>
                          </w:rPr>
                          <w:t xml:space="preserve"> an acronym</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&lt;address&gt;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an address element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&lt;applet&gt;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 Specifies an applet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&lt;area&gt;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an area inside an image map</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&lt;article&gt;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New Tag:</w:t>
                        </w:r>
                        <w:r w:rsidRPr="009D1D98">
                          <w:rPr>
                            <w:rFonts w:ascii="Verdana" w:eastAsia="Times New Roman" w:hAnsi="Verdana" w:cs="Times New Roman"/>
                            <w:sz w:val="17"/>
                            <w:szCs w:val="17"/>
                            <w:lang w:val="en-US"/>
                          </w:rPr>
                          <w:t> Specifies an independent piece of content of a document, such as a blog entry or newspaper article</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&lt;aside&gt;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Specifies</w:t>
                        </w:r>
                        <w:proofErr w:type="spellEnd"/>
                        <w:proofErr w:type="gramEnd"/>
                        <w:r w:rsidRPr="009D1D98">
                          <w:rPr>
                            <w:rFonts w:ascii="Verdana" w:eastAsia="Times New Roman" w:hAnsi="Verdana" w:cs="Times New Roman"/>
                            <w:sz w:val="17"/>
                            <w:szCs w:val="17"/>
                            <w:lang w:val="en-US"/>
                          </w:rPr>
                          <w:t xml:space="preserve"> a piece of content that is only slightly related to the rest of the page.</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&lt;audio&gt;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Specifies</w:t>
                        </w:r>
                        <w:proofErr w:type="spellEnd"/>
                        <w:proofErr w:type="gramEnd"/>
                        <w:r w:rsidRPr="009D1D98">
                          <w:rPr>
                            <w:rFonts w:ascii="Verdana" w:eastAsia="Times New Roman" w:hAnsi="Verdana" w:cs="Times New Roman"/>
                            <w:sz w:val="17"/>
                            <w:szCs w:val="17"/>
                            <w:lang w:val="en-US"/>
                          </w:rPr>
                          <w:t xml:space="preserve"> an audio file.</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&lt;base&gt;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base URL for all the links in a page</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basefont</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 Specifies a base font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bdo</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the direction of text display</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bgsound</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the background music</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&lt;blink&gt;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text which blinks</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blockquote</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long quotation</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&lt;body&gt;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the body element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br</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Inserts a single line break</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&lt;button&gt;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push button</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&lt;canvas&gt;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This</w:t>
                        </w:r>
                        <w:proofErr w:type="spellEnd"/>
                        <w:proofErr w:type="gramEnd"/>
                        <w:r w:rsidRPr="009D1D98">
                          <w:rPr>
                            <w:rFonts w:ascii="Verdana" w:eastAsia="Times New Roman" w:hAnsi="Verdana" w:cs="Times New Roman"/>
                            <w:sz w:val="17"/>
                            <w:szCs w:val="17"/>
                            <w:lang w:val="en-US"/>
                          </w:rPr>
                          <w:t xml:space="preserve"> is used for rendering dynamic bitmap graphics on the fly, such as graphs or games.</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&lt;caption&gt;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table caption</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&lt;center&gt;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 Specifies centered text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&lt;col&gt;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attributes for table columns </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colgroup</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groups of table columns</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&lt;command&gt;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Specifies</w:t>
                        </w:r>
                        <w:proofErr w:type="spellEnd"/>
                        <w:proofErr w:type="gramEnd"/>
                        <w:r w:rsidRPr="009D1D98">
                          <w:rPr>
                            <w:rFonts w:ascii="Verdana" w:eastAsia="Times New Roman" w:hAnsi="Verdana" w:cs="Times New Roman"/>
                            <w:sz w:val="17"/>
                            <w:szCs w:val="17"/>
                            <w:lang w:val="en-US"/>
                          </w:rPr>
                          <w:t xml:space="preserve"> a command the user can invoke.</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&lt;comment&gt;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Puts a comment in the document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datalist</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r w:rsidRPr="009D1D98">
                          <w:rPr>
                            <w:rFonts w:ascii="Verdana" w:eastAsia="Times New Roman" w:hAnsi="Verdana" w:cs="Times New Roman"/>
                            <w:sz w:val="17"/>
                            <w:szCs w:val="17"/>
                            <w:lang w:val="en-US"/>
                          </w:rPr>
                          <w:t>Together</w:t>
                        </w:r>
                        <w:proofErr w:type="spellEnd"/>
                        <w:r w:rsidRPr="009D1D98">
                          <w:rPr>
                            <w:rFonts w:ascii="Verdana" w:eastAsia="Times New Roman" w:hAnsi="Verdana" w:cs="Times New Roman"/>
                            <w:sz w:val="17"/>
                            <w:szCs w:val="17"/>
                            <w:lang w:val="en-US"/>
                          </w:rPr>
                          <w:t xml:space="preserve"> with the a new list attribute for input can be used to make </w:t>
                        </w:r>
                        <w:proofErr w:type="spellStart"/>
                        <w:r w:rsidRPr="009D1D98">
                          <w:rPr>
                            <w:rFonts w:ascii="Verdana" w:eastAsia="Times New Roman" w:hAnsi="Verdana" w:cs="Times New Roman"/>
                            <w:sz w:val="17"/>
                            <w:szCs w:val="17"/>
                            <w:lang w:val="en-US"/>
                          </w:rPr>
                          <w:t>comboboxes</w:t>
                        </w:r>
                        <w:proofErr w:type="spellEnd"/>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dd</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definition description</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&lt;del&gt;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deleted text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&lt;details&gt;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Specifies</w:t>
                        </w:r>
                        <w:proofErr w:type="spellEnd"/>
                        <w:proofErr w:type="gramEnd"/>
                        <w:r w:rsidRPr="009D1D98">
                          <w:rPr>
                            <w:rFonts w:ascii="Verdana" w:eastAsia="Times New Roman" w:hAnsi="Verdana" w:cs="Times New Roman"/>
                            <w:sz w:val="17"/>
                            <w:szCs w:val="17"/>
                            <w:lang w:val="en-US"/>
                          </w:rPr>
                          <w:t xml:space="preserve"> additional information or controls which the user can obtain on demand.</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dir</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 Specifies a directory list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&lt;div&gt;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section in a document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&lt;dl&gt;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definition list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dt</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definition term</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&lt;embed&gt;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Defines</w:t>
                        </w:r>
                        <w:proofErr w:type="spellEnd"/>
                        <w:proofErr w:type="gramEnd"/>
                        <w:r w:rsidRPr="009D1D98">
                          <w:rPr>
                            <w:rFonts w:ascii="Verdana" w:eastAsia="Times New Roman" w:hAnsi="Verdana" w:cs="Times New Roman"/>
                            <w:sz w:val="17"/>
                            <w:szCs w:val="17"/>
                            <w:lang w:val="en-US"/>
                          </w:rPr>
                          <w:t xml:space="preserve"> external interactive content or plugin.</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fieldset</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 xml:space="preserve">Specifies a </w:t>
                        </w:r>
                        <w:proofErr w:type="spellStart"/>
                        <w:r w:rsidRPr="009D1D98">
                          <w:rPr>
                            <w:rFonts w:ascii="Verdana" w:eastAsia="Times New Roman" w:hAnsi="Verdana" w:cs="Times New Roman"/>
                            <w:sz w:val="17"/>
                            <w:szCs w:val="17"/>
                            <w:lang w:val="en-US"/>
                          </w:rPr>
                          <w:t>fieldset</w:t>
                        </w:r>
                        <w:proofErr w:type="spellEnd"/>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&lt;figure&gt;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Specifies</w:t>
                        </w:r>
                        <w:proofErr w:type="spellEnd"/>
                        <w:proofErr w:type="gramEnd"/>
                        <w:r w:rsidRPr="009D1D98">
                          <w:rPr>
                            <w:rFonts w:ascii="Verdana" w:eastAsia="Times New Roman" w:hAnsi="Verdana" w:cs="Times New Roman"/>
                            <w:sz w:val="17"/>
                            <w:szCs w:val="17"/>
                            <w:lang w:val="en-US"/>
                          </w:rPr>
                          <w:t xml:space="preserve"> a piece of self-contained flow content, typically referenced as a single unit from the main flow of the document.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&lt;b&gt;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bold text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&lt;big&gt;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proofErr w:type="spellStart"/>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Specifies</w:t>
                        </w:r>
                        <w:proofErr w:type="spellEnd"/>
                        <w:r w:rsidRPr="009D1D98">
                          <w:rPr>
                            <w:rFonts w:ascii="Verdana" w:eastAsia="Times New Roman" w:hAnsi="Verdana" w:cs="Times New Roman"/>
                            <w:sz w:val="17"/>
                            <w:szCs w:val="17"/>
                            <w:lang w:val="en-US"/>
                          </w:rPr>
                          <w:t xml:space="preserve"> big text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&lt;i&gt;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italic text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&lt;small&gt;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small text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tt</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proofErr w:type="spellStart"/>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Specifies</w:t>
                        </w:r>
                        <w:proofErr w:type="spellEnd"/>
                        <w:r w:rsidRPr="009D1D98">
                          <w:rPr>
                            <w:rFonts w:ascii="Verdana" w:eastAsia="Times New Roman" w:hAnsi="Verdana" w:cs="Times New Roman"/>
                            <w:sz w:val="17"/>
                            <w:szCs w:val="17"/>
                            <w:lang w:val="en-US"/>
                          </w:rPr>
                          <w:t xml:space="preserve"> teletype text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&lt;font&gt;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 Specifies text font, size, and color</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&lt;footer&gt;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Specifies</w:t>
                        </w:r>
                        <w:proofErr w:type="spellEnd"/>
                        <w:proofErr w:type="gramEnd"/>
                        <w:r w:rsidRPr="009D1D98">
                          <w:rPr>
                            <w:rFonts w:ascii="Verdana" w:eastAsia="Times New Roman" w:hAnsi="Verdana" w:cs="Times New Roman"/>
                            <w:sz w:val="17"/>
                            <w:szCs w:val="17"/>
                            <w:lang w:val="en-US"/>
                          </w:rPr>
                          <w:t xml:space="preserve"> a footer for a section and can contain information about the author, copyright information, et cetera.</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&lt;form&gt;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form </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&lt;frame&gt;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proofErr w:type="spellStart"/>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Specifies</w:t>
                        </w:r>
                        <w:proofErr w:type="spellEnd"/>
                        <w:r w:rsidRPr="009D1D98">
                          <w:rPr>
                            <w:rFonts w:ascii="Verdana" w:eastAsia="Times New Roman" w:hAnsi="Verdana" w:cs="Times New Roman"/>
                            <w:sz w:val="17"/>
                            <w:szCs w:val="17"/>
                            <w:lang w:val="en-US"/>
                          </w:rPr>
                          <w:t xml:space="preserve"> a sub window (a frame)</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lastRenderedPageBreak/>
                          <w:t>&lt;frameset&gt;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proofErr w:type="spellStart"/>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Specifies</w:t>
                        </w:r>
                        <w:proofErr w:type="spellEnd"/>
                        <w:r w:rsidRPr="009D1D98">
                          <w:rPr>
                            <w:rFonts w:ascii="Verdana" w:eastAsia="Times New Roman" w:hAnsi="Verdana" w:cs="Times New Roman"/>
                            <w:sz w:val="17"/>
                            <w:szCs w:val="17"/>
                            <w:lang w:val="en-US"/>
                          </w:rPr>
                          <w:t xml:space="preserve"> a set of frames</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&lt;head&gt;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information about the document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&lt;header&gt;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Specifies</w:t>
                        </w:r>
                        <w:proofErr w:type="spellEnd"/>
                        <w:proofErr w:type="gramEnd"/>
                        <w:r w:rsidRPr="009D1D98">
                          <w:rPr>
                            <w:rFonts w:ascii="Verdana" w:eastAsia="Times New Roman" w:hAnsi="Verdana" w:cs="Times New Roman"/>
                            <w:sz w:val="17"/>
                            <w:szCs w:val="17"/>
                            <w:lang w:val="en-US"/>
                          </w:rPr>
                          <w:t xml:space="preserve"> a group of introductory or navigational aids.</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hgroup</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Specifies</w:t>
                        </w:r>
                        <w:proofErr w:type="spellEnd"/>
                        <w:proofErr w:type="gramEnd"/>
                        <w:r w:rsidRPr="009D1D98">
                          <w:rPr>
                            <w:rFonts w:ascii="Verdana" w:eastAsia="Times New Roman" w:hAnsi="Verdana" w:cs="Times New Roman"/>
                            <w:sz w:val="17"/>
                            <w:szCs w:val="17"/>
                            <w:lang w:val="en-US"/>
                          </w:rPr>
                          <w:t xml:space="preserve"> the header of a section.</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&lt;h1&gt; to &lt;h6&gt;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header 1 to header 6</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hr</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horizontal rule</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&lt;html&gt;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an html document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isindex</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 Specifies a single-line input field</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iframe</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an inline sub window (frame)</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ilayer</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an inline layer</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img</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an image</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&lt;input&gt;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an input field</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&lt;ins&gt;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inserted text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keygen</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Specifies</w:t>
                        </w:r>
                        <w:proofErr w:type="spellEnd"/>
                        <w:proofErr w:type="gramEnd"/>
                        <w:r w:rsidRPr="009D1D98">
                          <w:rPr>
                            <w:rFonts w:ascii="Verdana" w:eastAsia="Times New Roman" w:hAnsi="Verdana" w:cs="Times New Roman"/>
                            <w:sz w:val="17"/>
                            <w:szCs w:val="17"/>
                            <w:lang w:val="en-US"/>
                          </w:rPr>
                          <w:t xml:space="preserve"> control for key pair generation.</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keygen</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Generate key information in a form</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&lt;label&gt;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label for a form control</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&lt;layer&gt;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layer</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&lt;legend&gt;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 xml:space="preserve">Specifies a title in a </w:t>
                        </w:r>
                        <w:proofErr w:type="spellStart"/>
                        <w:r w:rsidRPr="009D1D98">
                          <w:rPr>
                            <w:rFonts w:ascii="Verdana" w:eastAsia="Times New Roman" w:hAnsi="Verdana" w:cs="Times New Roman"/>
                            <w:sz w:val="17"/>
                            <w:szCs w:val="17"/>
                            <w:lang w:val="en-US"/>
                          </w:rPr>
                          <w:t>fieldset</w:t>
                        </w:r>
                        <w:proofErr w:type="spellEnd"/>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&lt;li&gt;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list item</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&lt;link&gt;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resource reference</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&lt;map&gt;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an image map </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&lt;mark&gt;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Specifies</w:t>
                        </w:r>
                        <w:proofErr w:type="spellEnd"/>
                        <w:proofErr w:type="gramEnd"/>
                        <w:r w:rsidRPr="009D1D98">
                          <w:rPr>
                            <w:rFonts w:ascii="Verdana" w:eastAsia="Times New Roman" w:hAnsi="Verdana" w:cs="Times New Roman"/>
                            <w:sz w:val="17"/>
                            <w:szCs w:val="17"/>
                            <w:lang w:val="en-US"/>
                          </w:rPr>
                          <w:t xml:space="preserve"> a run of text in one document marked or highlighted for reference purposes, due to its relevance in another context.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&lt;marquee&gt;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Create a scrolling-text marquee</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&lt;menu&gt;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 Specifies a menu list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&lt;meta&gt;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meta information</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&lt;meter&gt;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Specifies</w:t>
                        </w:r>
                        <w:proofErr w:type="spellEnd"/>
                        <w:proofErr w:type="gramEnd"/>
                        <w:r w:rsidRPr="009D1D98">
                          <w:rPr>
                            <w:rFonts w:ascii="Verdana" w:eastAsia="Times New Roman" w:hAnsi="Verdana" w:cs="Times New Roman"/>
                            <w:sz w:val="17"/>
                            <w:szCs w:val="17"/>
                            <w:lang w:val="en-US"/>
                          </w:rPr>
                          <w:t xml:space="preserve"> a measurement, such as disk usage.</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multicol</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multicolumn text flow</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nav</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Specifies</w:t>
                        </w:r>
                        <w:proofErr w:type="spellEnd"/>
                        <w:proofErr w:type="gramEnd"/>
                        <w:r w:rsidRPr="009D1D98">
                          <w:rPr>
                            <w:rFonts w:ascii="Verdana" w:eastAsia="Times New Roman" w:hAnsi="Verdana" w:cs="Times New Roman"/>
                            <w:sz w:val="17"/>
                            <w:szCs w:val="17"/>
                            <w:lang w:val="en-US"/>
                          </w:rPr>
                          <w:t xml:space="preserve"> a section of the document intended for navigation.</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nobr</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No breaks allowed in the enclosed text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noembed</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content to be presented by browsers that do not support the &lt;embed&gt;tag</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noframes</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proofErr w:type="spellStart"/>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Specifies</w:t>
                        </w:r>
                        <w:proofErr w:type="spellEnd"/>
                        <w:r w:rsidRPr="009D1D98">
                          <w:rPr>
                            <w:rFonts w:ascii="Verdana" w:eastAsia="Times New Roman" w:hAnsi="Verdana" w:cs="Times New Roman"/>
                            <w:sz w:val="17"/>
                            <w:szCs w:val="17"/>
                            <w:lang w:val="en-US"/>
                          </w:rPr>
                          <w:t xml:space="preserve"> a </w:t>
                        </w:r>
                        <w:proofErr w:type="spellStart"/>
                        <w:r w:rsidRPr="009D1D98">
                          <w:rPr>
                            <w:rFonts w:ascii="Verdana" w:eastAsia="Times New Roman" w:hAnsi="Verdana" w:cs="Times New Roman"/>
                            <w:sz w:val="17"/>
                            <w:szCs w:val="17"/>
                            <w:lang w:val="en-US"/>
                          </w:rPr>
                          <w:t>noframe</w:t>
                        </w:r>
                        <w:proofErr w:type="spellEnd"/>
                        <w:r w:rsidRPr="009D1D98">
                          <w:rPr>
                            <w:rFonts w:ascii="Verdana" w:eastAsia="Times New Roman" w:hAnsi="Verdana" w:cs="Times New Roman"/>
                            <w:sz w:val="17"/>
                            <w:szCs w:val="17"/>
                            <w:lang w:val="en-US"/>
                          </w:rPr>
                          <w:t xml:space="preserve"> section</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noscript</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 xml:space="preserve">Specifies a </w:t>
                        </w:r>
                        <w:proofErr w:type="spellStart"/>
                        <w:r w:rsidRPr="009D1D98">
                          <w:rPr>
                            <w:rFonts w:ascii="Verdana" w:eastAsia="Times New Roman" w:hAnsi="Verdana" w:cs="Times New Roman"/>
                            <w:sz w:val="17"/>
                            <w:szCs w:val="17"/>
                            <w:lang w:val="en-US"/>
                          </w:rPr>
                          <w:t>noscript</w:t>
                        </w:r>
                        <w:proofErr w:type="spellEnd"/>
                        <w:r w:rsidRPr="009D1D98">
                          <w:rPr>
                            <w:rFonts w:ascii="Verdana" w:eastAsia="Times New Roman" w:hAnsi="Verdana" w:cs="Times New Roman"/>
                            <w:sz w:val="17"/>
                            <w:szCs w:val="17"/>
                            <w:lang w:val="en-US"/>
                          </w:rPr>
                          <w:t xml:space="preserve"> section</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&lt;object&gt;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an embedded object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ol</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an ordered list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optgroup</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an option group</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&lt;option&gt;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an option in a drop-down list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&lt;output&gt;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Specifies</w:t>
                        </w:r>
                        <w:proofErr w:type="spellEnd"/>
                        <w:proofErr w:type="gramEnd"/>
                        <w:r w:rsidRPr="009D1D98">
                          <w:rPr>
                            <w:rFonts w:ascii="Verdana" w:eastAsia="Times New Roman" w:hAnsi="Verdana" w:cs="Times New Roman"/>
                            <w:sz w:val="17"/>
                            <w:szCs w:val="17"/>
                            <w:lang w:val="en-US"/>
                          </w:rPr>
                          <w:t xml:space="preserve"> some type of output, such as from a calculation done through scripting.</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&lt;p&gt;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paragraph</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param</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parameter for an object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&lt;cite&gt;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citation</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&lt;code&gt;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computer code text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dfn</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definition term</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em</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emphasized text </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kbd</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keyboard text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samp</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sample computer code</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&lt;strong&gt;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strong text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var</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variable</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&lt;plaintext&gt;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 xml:space="preserve"> Render the </w:t>
                        </w:r>
                        <w:proofErr w:type="spellStart"/>
                        <w:r w:rsidRPr="009D1D98">
                          <w:rPr>
                            <w:rFonts w:ascii="Verdana" w:eastAsia="Times New Roman" w:hAnsi="Verdana" w:cs="Times New Roman"/>
                            <w:sz w:val="17"/>
                            <w:szCs w:val="17"/>
                            <w:lang w:val="en-US"/>
                          </w:rPr>
                          <w:t>raminder</w:t>
                        </w:r>
                        <w:proofErr w:type="spellEnd"/>
                        <w:r w:rsidRPr="009D1D98">
                          <w:rPr>
                            <w:rFonts w:ascii="Verdana" w:eastAsia="Times New Roman" w:hAnsi="Verdana" w:cs="Times New Roman"/>
                            <w:sz w:val="17"/>
                            <w:szCs w:val="17"/>
                            <w:lang w:val="en-US"/>
                          </w:rPr>
                          <w:t xml:space="preserve"> of the document as preformatted plain text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&lt;pre&gt;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preformatted text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&lt;progress&gt;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Specifies</w:t>
                        </w:r>
                        <w:proofErr w:type="spellEnd"/>
                        <w:proofErr w:type="gramEnd"/>
                        <w:r w:rsidRPr="009D1D98">
                          <w:rPr>
                            <w:rFonts w:ascii="Verdana" w:eastAsia="Times New Roman" w:hAnsi="Verdana" w:cs="Times New Roman"/>
                            <w:sz w:val="17"/>
                            <w:szCs w:val="17"/>
                            <w:lang w:val="en-US"/>
                          </w:rPr>
                          <w:t xml:space="preserve"> a completion of a task, such as downloading or when performing a series of expensive operations.</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&lt;q&gt;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short quotation</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&lt;ruby&gt;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Together</w:t>
                        </w:r>
                        <w:proofErr w:type="spellEnd"/>
                        <w:proofErr w:type="gramEnd"/>
                        <w:r w:rsidRPr="009D1D98">
                          <w:rPr>
                            <w:rFonts w:ascii="Verdana" w:eastAsia="Times New Roman" w:hAnsi="Verdana" w:cs="Times New Roman"/>
                            <w:sz w:val="17"/>
                            <w:szCs w:val="17"/>
                            <w:lang w:val="en-US"/>
                          </w:rPr>
                          <w:t xml:space="preserve"> with &lt;</w:t>
                        </w:r>
                        <w:proofErr w:type="spellStart"/>
                        <w:r w:rsidRPr="009D1D98">
                          <w:rPr>
                            <w:rFonts w:ascii="Verdana" w:eastAsia="Times New Roman" w:hAnsi="Verdana" w:cs="Times New Roman"/>
                            <w:sz w:val="17"/>
                            <w:szCs w:val="17"/>
                            <w:lang w:val="en-US"/>
                          </w:rPr>
                          <w:t>rt</w:t>
                        </w:r>
                        <w:proofErr w:type="spellEnd"/>
                        <w:r w:rsidRPr="009D1D98">
                          <w:rPr>
                            <w:rFonts w:ascii="Verdana" w:eastAsia="Times New Roman" w:hAnsi="Verdana" w:cs="Times New Roman"/>
                            <w:sz w:val="17"/>
                            <w:szCs w:val="17"/>
                            <w:lang w:val="en-US"/>
                          </w:rPr>
                          <w:t>&gt; and &lt;</w:t>
                        </w:r>
                        <w:proofErr w:type="spellStart"/>
                        <w:r w:rsidRPr="009D1D98">
                          <w:rPr>
                            <w:rFonts w:ascii="Verdana" w:eastAsia="Times New Roman" w:hAnsi="Verdana" w:cs="Times New Roman"/>
                            <w:sz w:val="17"/>
                            <w:szCs w:val="17"/>
                            <w:lang w:val="en-US"/>
                          </w:rPr>
                          <w:t>rp</w:t>
                        </w:r>
                        <w:proofErr w:type="spellEnd"/>
                        <w:r w:rsidRPr="009D1D98">
                          <w:rPr>
                            <w:rFonts w:ascii="Verdana" w:eastAsia="Times New Roman" w:hAnsi="Verdana" w:cs="Times New Roman"/>
                            <w:sz w:val="17"/>
                            <w:szCs w:val="17"/>
                            <w:lang w:val="en-US"/>
                          </w:rPr>
                          <w:t>&gt; allow for marking up ruby annotations.</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&lt;script&gt;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script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&lt;section&gt;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Represents</w:t>
                        </w:r>
                        <w:proofErr w:type="spellEnd"/>
                        <w:proofErr w:type="gramEnd"/>
                        <w:r w:rsidRPr="009D1D98">
                          <w:rPr>
                            <w:rFonts w:ascii="Verdana" w:eastAsia="Times New Roman" w:hAnsi="Verdana" w:cs="Times New Roman"/>
                            <w:sz w:val="17"/>
                            <w:szCs w:val="17"/>
                            <w:lang w:val="en-US"/>
                          </w:rPr>
                          <w:t xml:space="preserve"> a generic document or application section.</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&lt;select&gt;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selectable list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&lt;spacer&gt;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white space</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&lt;span&gt;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section in a document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lastRenderedPageBreak/>
                          <w:t>&lt;s&gt;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 Specifies strikethrough text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&lt;strike&gt;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 Specifies strikethrough text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&lt;style&gt;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style definition</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&lt;sub&gt;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subscripted text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&lt;sup&gt;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superscripted text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&lt;table&gt;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table</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tbody</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table body</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&lt;td&gt;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table cell</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textarea</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text area</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tfoot</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table footer</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th</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table header</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thead</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table header</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&lt;time&gt;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Specifies</w:t>
                        </w:r>
                        <w:proofErr w:type="spellEnd"/>
                        <w:proofErr w:type="gramEnd"/>
                        <w:r w:rsidRPr="009D1D98">
                          <w:rPr>
                            <w:rFonts w:ascii="Verdana" w:eastAsia="Times New Roman" w:hAnsi="Verdana" w:cs="Times New Roman"/>
                            <w:sz w:val="17"/>
                            <w:szCs w:val="17"/>
                            <w:lang w:val="en-US"/>
                          </w:rPr>
                          <w:t xml:space="preserve"> a date and/or time.</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&lt;title&gt;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the document title</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tr</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 table row</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&lt;u&gt;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 Specifies underlined text</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ul</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Specifies an unordered list</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&lt;video&gt;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Specifies</w:t>
                        </w:r>
                        <w:proofErr w:type="spellEnd"/>
                        <w:proofErr w:type="gramEnd"/>
                        <w:r w:rsidRPr="009D1D98">
                          <w:rPr>
                            <w:rFonts w:ascii="Verdana" w:eastAsia="Times New Roman" w:hAnsi="Verdana" w:cs="Times New Roman"/>
                            <w:sz w:val="17"/>
                            <w:szCs w:val="17"/>
                            <w:lang w:val="en-US"/>
                          </w:rPr>
                          <w:t xml:space="preserve"> a video file.</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wbr</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 xml:space="preserve">New </w:t>
                        </w:r>
                        <w:proofErr w:type="spellStart"/>
                        <w:r w:rsidRPr="009D1D98">
                          <w:rPr>
                            <w:rFonts w:ascii="Verdana" w:eastAsia="Times New Roman" w:hAnsi="Verdana" w:cs="Times New Roman"/>
                            <w:b/>
                            <w:bCs/>
                            <w:sz w:val="17"/>
                            <w:szCs w:val="17"/>
                            <w:lang w:val="en-US"/>
                          </w:rPr>
                          <w:t>Tag</w:t>
                        </w:r>
                        <w:proofErr w:type="gramStart"/>
                        <w:r w:rsidRPr="009D1D98">
                          <w:rPr>
                            <w:rFonts w:ascii="Verdana" w:eastAsia="Times New Roman" w:hAnsi="Verdana" w:cs="Times New Roman"/>
                            <w:b/>
                            <w:bCs/>
                            <w:sz w:val="17"/>
                            <w:szCs w:val="17"/>
                            <w:lang w:val="en-US"/>
                          </w:rPr>
                          <w:t>:</w:t>
                        </w:r>
                        <w:r w:rsidRPr="009D1D98">
                          <w:rPr>
                            <w:rFonts w:ascii="Verdana" w:eastAsia="Times New Roman" w:hAnsi="Verdana" w:cs="Times New Roman"/>
                            <w:sz w:val="17"/>
                            <w:szCs w:val="17"/>
                            <w:lang w:val="en-US"/>
                          </w:rPr>
                          <w:t>Specifies</w:t>
                        </w:r>
                        <w:proofErr w:type="spellEnd"/>
                        <w:proofErr w:type="gramEnd"/>
                        <w:r w:rsidRPr="009D1D98">
                          <w:rPr>
                            <w:rFonts w:ascii="Verdana" w:eastAsia="Times New Roman" w:hAnsi="Verdana" w:cs="Times New Roman"/>
                            <w:sz w:val="17"/>
                            <w:szCs w:val="17"/>
                            <w:lang w:val="en-US"/>
                          </w:rPr>
                          <w:t xml:space="preserve"> a line break opportunity.</w:t>
                        </w:r>
                      </w:p>
                    </w:tc>
                  </w:tr>
                  <w:tr w:rsidR="009D1D98" w:rsidRPr="009D1D98" w:rsidTr="009D1D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wbr</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Indicate a potential word break point within a &lt;</w:t>
                        </w:r>
                        <w:proofErr w:type="spellStart"/>
                        <w:r w:rsidRPr="009D1D98">
                          <w:rPr>
                            <w:rFonts w:ascii="Verdana" w:eastAsia="Times New Roman" w:hAnsi="Verdana" w:cs="Times New Roman"/>
                            <w:sz w:val="17"/>
                            <w:szCs w:val="17"/>
                            <w:lang w:val="en-US"/>
                          </w:rPr>
                          <w:t>nobr</w:t>
                        </w:r>
                        <w:proofErr w:type="spellEnd"/>
                        <w:r w:rsidRPr="009D1D98">
                          <w:rPr>
                            <w:rFonts w:ascii="Verdana" w:eastAsia="Times New Roman" w:hAnsi="Verdana" w:cs="Times New Roman"/>
                            <w:sz w:val="17"/>
                            <w:szCs w:val="17"/>
                            <w:lang w:val="en-US"/>
                          </w:rPr>
                          <w:t>&gt; section</w:t>
                        </w:r>
                      </w:p>
                    </w:tc>
                  </w:tr>
                  <w:tr w:rsidR="009D1D98" w:rsidRPr="009D1D98" w:rsidTr="009D1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 w:type="pct"/>
                        <w:hideMark/>
                      </w:tcPr>
                      <w:p w:rsidR="009D1D98" w:rsidRPr="009D1D98" w:rsidRDefault="009D1D98" w:rsidP="009D1D98">
                        <w:pPr>
                          <w:rPr>
                            <w:rFonts w:ascii="Verdana" w:eastAsia="Times New Roman" w:hAnsi="Verdana" w:cs="Times New Roman"/>
                            <w:sz w:val="17"/>
                            <w:szCs w:val="17"/>
                            <w:lang w:val="en-US"/>
                          </w:rPr>
                        </w:pPr>
                        <w:r w:rsidRPr="009D1D98">
                          <w:rPr>
                            <w:rFonts w:ascii="Verdana" w:eastAsia="Times New Roman" w:hAnsi="Verdana" w:cs="Times New Roman"/>
                            <w:sz w:val="17"/>
                            <w:szCs w:val="17"/>
                            <w:lang w:val="en-US"/>
                          </w:rPr>
                          <w:t>&lt;</w:t>
                        </w:r>
                        <w:proofErr w:type="spellStart"/>
                        <w:r w:rsidRPr="009D1D98">
                          <w:rPr>
                            <w:rFonts w:ascii="Verdana" w:eastAsia="Times New Roman" w:hAnsi="Verdana" w:cs="Times New Roman"/>
                            <w:sz w:val="17"/>
                            <w:szCs w:val="17"/>
                            <w:lang w:val="en-US"/>
                          </w:rPr>
                          <w:t>xmp</w:t>
                        </w:r>
                        <w:proofErr w:type="spellEnd"/>
                        <w:r w:rsidRPr="009D1D98">
                          <w:rPr>
                            <w:rFonts w:ascii="Verdana" w:eastAsia="Times New Roman" w:hAnsi="Verdana" w:cs="Times New Roman"/>
                            <w:sz w:val="17"/>
                            <w:szCs w:val="17"/>
                            <w:lang w:val="en-US"/>
                          </w:rPr>
                          <w:t>&gt;</w:t>
                        </w:r>
                      </w:p>
                    </w:tc>
                    <w:tc>
                      <w:tcPr>
                        <w:tcW w:w="3984" w:type="pct"/>
                        <w:hideMark/>
                      </w:tcPr>
                      <w:p w:rsidR="009D1D98" w:rsidRPr="009D1D98" w:rsidRDefault="009D1D98" w:rsidP="009D1D98">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sz w:val="17"/>
                            <w:szCs w:val="17"/>
                            <w:lang w:val="en-US"/>
                          </w:rPr>
                        </w:pPr>
                        <w:r w:rsidRPr="009D1D98">
                          <w:rPr>
                            <w:rFonts w:ascii="Verdana" w:eastAsia="Times New Roman" w:hAnsi="Verdana" w:cs="Times New Roman"/>
                            <w:b/>
                            <w:bCs/>
                            <w:sz w:val="17"/>
                            <w:szCs w:val="17"/>
                            <w:lang w:val="en-US"/>
                          </w:rPr>
                          <w:t>Deprecated:</w:t>
                        </w:r>
                        <w:r w:rsidRPr="009D1D98">
                          <w:rPr>
                            <w:rFonts w:ascii="Verdana" w:eastAsia="Times New Roman" w:hAnsi="Verdana" w:cs="Times New Roman"/>
                            <w:sz w:val="17"/>
                            <w:szCs w:val="17"/>
                            <w:lang w:val="en-US"/>
                          </w:rPr>
                          <w:t> Specifies preformatted text</w:t>
                        </w:r>
                      </w:p>
                    </w:tc>
                  </w:tr>
                </w:tbl>
                <w:p w:rsidR="009D1D98" w:rsidRPr="009D1D98" w:rsidRDefault="009D1D98" w:rsidP="009D1D98">
                  <w:pPr>
                    <w:spacing w:after="0" w:line="240" w:lineRule="auto"/>
                    <w:rPr>
                      <w:rFonts w:ascii="Verdana" w:eastAsia="Times New Roman" w:hAnsi="Verdana" w:cs="Times New Roman"/>
                      <w:color w:val="000000"/>
                      <w:sz w:val="17"/>
                      <w:szCs w:val="17"/>
                      <w:lang w:val="en-US"/>
                    </w:rPr>
                  </w:pPr>
                </w:p>
              </w:tc>
            </w:tr>
          </w:tbl>
          <w:p w:rsidR="009D1D98" w:rsidRPr="009D1D98" w:rsidRDefault="009D1D98" w:rsidP="009D1D98">
            <w:pPr>
              <w:spacing w:after="0" w:line="240" w:lineRule="auto"/>
              <w:rPr>
                <w:rFonts w:ascii="Verdana" w:eastAsia="Times New Roman" w:hAnsi="Verdana" w:cs="Times New Roman"/>
                <w:color w:val="000000"/>
                <w:sz w:val="17"/>
                <w:szCs w:val="17"/>
                <w:lang w:val="en-US"/>
              </w:rPr>
            </w:pPr>
          </w:p>
        </w:tc>
      </w:tr>
    </w:tbl>
    <w:p w:rsidR="00D00459" w:rsidRDefault="00D00459"/>
    <w:sectPr w:rsidR="00D004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98"/>
    <w:rsid w:val="001C7220"/>
    <w:rsid w:val="00450E3F"/>
    <w:rsid w:val="007B1625"/>
    <w:rsid w:val="009D1D98"/>
    <w:rsid w:val="00D004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220"/>
  </w:style>
  <w:style w:type="paragraph" w:styleId="Heading1">
    <w:name w:val="heading 1"/>
    <w:basedOn w:val="Normal"/>
    <w:next w:val="Normal"/>
    <w:link w:val="Heading1Char"/>
    <w:autoRedefine/>
    <w:uiPriority w:val="9"/>
    <w:qFormat/>
    <w:rsid w:val="007B1625"/>
    <w:pPr>
      <w:spacing w:before="480" w:after="0" w:line="360" w:lineRule="auto"/>
      <w:contextualSpacing/>
      <w:jc w:val="both"/>
      <w:outlineLvl w:val="0"/>
    </w:pPr>
    <w:rPr>
      <w:rFonts w:ascii="Times New Roman" w:hAnsi="Times New Roman"/>
      <w:b/>
      <w:smallCaps/>
      <w:spacing w:val="5"/>
      <w:sz w:val="24"/>
      <w:szCs w:val="36"/>
    </w:rPr>
  </w:style>
  <w:style w:type="paragraph" w:styleId="Heading2">
    <w:name w:val="heading 2"/>
    <w:basedOn w:val="Normal"/>
    <w:next w:val="Normal"/>
    <w:link w:val="Heading2Char"/>
    <w:autoRedefine/>
    <w:uiPriority w:val="9"/>
    <w:unhideWhenUsed/>
    <w:qFormat/>
    <w:rsid w:val="00450E3F"/>
    <w:pPr>
      <w:spacing w:before="200" w:after="0" w:line="360" w:lineRule="auto"/>
      <w:outlineLvl w:val="1"/>
    </w:pPr>
    <w:rPr>
      <w:rFonts w:ascii="Times New Roman" w:hAnsi="Times New Roman"/>
      <w:i/>
      <w:smallCaps/>
      <w:sz w:val="24"/>
      <w:szCs w:val="28"/>
    </w:rPr>
  </w:style>
  <w:style w:type="paragraph" w:styleId="Heading3">
    <w:name w:val="heading 3"/>
    <w:basedOn w:val="Normal"/>
    <w:next w:val="Normal"/>
    <w:link w:val="Heading3Char"/>
    <w:uiPriority w:val="9"/>
    <w:semiHidden/>
    <w:unhideWhenUsed/>
    <w:qFormat/>
    <w:rsid w:val="001C722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C722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C722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C722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C722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C722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C722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625"/>
    <w:rPr>
      <w:rFonts w:ascii="Times New Roman" w:hAnsi="Times New Roman"/>
      <w:b/>
      <w:smallCaps/>
      <w:spacing w:val="5"/>
      <w:sz w:val="24"/>
      <w:szCs w:val="36"/>
    </w:rPr>
  </w:style>
  <w:style w:type="character" w:customStyle="1" w:styleId="Heading2Char">
    <w:name w:val="Heading 2 Char"/>
    <w:basedOn w:val="DefaultParagraphFont"/>
    <w:link w:val="Heading2"/>
    <w:uiPriority w:val="9"/>
    <w:rsid w:val="00450E3F"/>
    <w:rPr>
      <w:rFonts w:ascii="Times New Roman" w:hAnsi="Times New Roman"/>
      <w:i/>
      <w:smallCaps/>
      <w:sz w:val="24"/>
      <w:szCs w:val="28"/>
    </w:rPr>
  </w:style>
  <w:style w:type="character" w:customStyle="1" w:styleId="Heading3Char">
    <w:name w:val="Heading 3 Char"/>
    <w:basedOn w:val="DefaultParagraphFont"/>
    <w:link w:val="Heading3"/>
    <w:uiPriority w:val="9"/>
    <w:semiHidden/>
    <w:rsid w:val="001C7220"/>
    <w:rPr>
      <w:i/>
      <w:iCs/>
      <w:smallCaps/>
      <w:spacing w:val="5"/>
      <w:sz w:val="26"/>
      <w:szCs w:val="26"/>
    </w:rPr>
  </w:style>
  <w:style w:type="character" w:customStyle="1" w:styleId="Heading4Char">
    <w:name w:val="Heading 4 Char"/>
    <w:basedOn w:val="DefaultParagraphFont"/>
    <w:link w:val="Heading4"/>
    <w:uiPriority w:val="9"/>
    <w:semiHidden/>
    <w:rsid w:val="001C7220"/>
    <w:rPr>
      <w:b/>
      <w:bCs/>
      <w:spacing w:val="5"/>
      <w:sz w:val="24"/>
      <w:szCs w:val="24"/>
    </w:rPr>
  </w:style>
  <w:style w:type="character" w:customStyle="1" w:styleId="Heading5Char">
    <w:name w:val="Heading 5 Char"/>
    <w:basedOn w:val="DefaultParagraphFont"/>
    <w:link w:val="Heading5"/>
    <w:uiPriority w:val="9"/>
    <w:semiHidden/>
    <w:rsid w:val="001C7220"/>
    <w:rPr>
      <w:i/>
      <w:iCs/>
      <w:sz w:val="24"/>
      <w:szCs w:val="24"/>
    </w:rPr>
  </w:style>
  <w:style w:type="character" w:customStyle="1" w:styleId="Heading6Char">
    <w:name w:val="Heading 6 Char"/>
    <w:basedOn w:val="DefaultParagraphFont"/>
    <w:link w:val="Heading6"/>
    <w:uiPriority w:val="9"/>
    <w:semiHidden/>
    <w:rsid w:val="001C722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C722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C7220"/>
    <w:rPr>
      <w:b/>
      <w:bCs/>
      <w:color w:val="7F7F7F" w:themeColor="text1" w:themeTint="80"/>
      <w:sz w:val="20"/>
      <w:szCs w:val="20"/>
    </w:rPr>
  </w:style>
  <w:style w:type="character" w:customStyle="1" w:styleId="Heading9Char">
    <w:name w:val="Heading 9 Char"/>
    <w:basedOn w:val="DefaultParagraphFont"/>
    <w:link w:val="Heading9"/>
    <w:uiPriority w:val="9"/>
    <w:semiHidden/>
    <w:rsid w:val="001C7220"/>
    <w:rPr>
      <w:b/>
      <w:bCs/>
      <w:i/>
      <w:iCs/>
      <w:color w:val="7F7F7F" w:themeColor="text1" w:themeTint="80"/>
      <w:sz w:val="18"/>
      <w:szCs w:val="18"/>
    </w:rPr>
  </w:style>
  <w:style w:type="paragraph" w:styleId="Title">
    <w:name w:val="Title"/>
    <w:basedOn w:val="Normal"/>
    <w:next w:val="Normal"/>
    <w:link w:val="TitleChar"/>
    <w:autoRedefine/>
    <w:uiPriority w:val="10"/>
    <w:qFormat/>
    <w:rsid w:val="007B1625"/>
    <w:pPr>
      <w:spacing w:after="300" w:line="360" w:lineRule="auto"/>
      <w:contextualSpacing/>
      <w:jc w:val="center"/>
    </w:pPr>
    <w:rPr>
      <w:rFonts w:ascii="Times New Roman" w:hAnsi="Times New Roman"/>
      <w:b/>
      <w:smallCaps/>
      <w:sz w:val="28"/>
      <w:szCs w:val="52"/>
    </w:rPr>
  </w:style>
  <w:style w:type="character" w:customStyle="1" w:styleId="TitleChar">
    <w:name w:val="Title Char"/>
    <w:basedOn w:val="DefaultParagraphFont"/>
    <w:link w:val="Title"/>
    <w:uiPriority w:val="10"/>
    <w:rsid w:val="007B1625"/>
    <w:rPr>
      <w:rFonts w:ascii="Times New Roman" w:hAnsi="Times New Roman"/>
      <w:b/>
      <w:smallCaps/>
      <w:sz w:val="28"/>
      <w:szCs w:val="52"/>
    </w:rPr>
  </w:style>
  <w:style w:type="paragraph" w:styleId="Subtitle">
    <w:name w:val="Subtitle"/>
    <w:basedOn w:val="Normal"/>
    <w:next w:val="Normal"/>
    <w:link w:val="SubtitleChar"/>
    <w:uiPriority w:val="11"/>
    <w:qFormat/>
    <w:rsid w:val="001C7220"/>
    <w:rPr>
      <w:i/>
      <w:iCs/>
      <w:smallCaps/>
      <w:spacing w:val="10"/>
      <w:sz w:val="28"/>
      <w:szCs w:val="28"/>
    </w:rPr>
  </w:style>
  <w:style w:type="character" w:customStyle="1" w:styleId="SubtitleChar">
    <w:name w:val="Subtitle Char"/>
    <w:basedOn w:val="DefaultParagraphFont"/>
    <w:link w:val="Subtitle"/>
    <w:uiPriority w:val="11"/>
    <w:rsid w:val="001C7220"/>
    <w:rPr>
      <w:i/>
      <w:iCs/>
      <w:smallCaps/>
      <w:spacing w:val="10"/>
      <w:sz w:val="28"/>
      <w:szCs w:val="28"/>
    </w:rPr>
  </w:style>
  <w:style w:type="character" w:styleId="Strong">
    <w:name w:val="Strong"/>
    <w:uiPriority w:val="22"/>
    <w:qFormat/>
    <w:rsid w:val="001C7220"/>
    <w:rPr>
      <w:b/>
      <w:bCs/>
    </w:rPr>
  </w:style>
  <w:style w:type="character" w:styleId="Emphasis">
    <w:name w:val="Emphasis"/>
    <w:uiPriority w:val="20"/>
    <w:qFormat/>
    <w:rsid w:val="001C7220"/>
    <w:rPr>
      <w:b/>
      <w:bCs/>
      <w:i/>
      <w:iCs/>
      <w:spacing w:val="10"/>
    </w:rPr>
  </w:style>
  <w:style w:type="paragraph" w:styleId="NoSpacing">
    <w:name w:val="No Spacing"/>
    <w:basedOn w:val="Normal"/>
    <w:uiPriority w:val="1"/>
    <w:qFormat/>
    <w:rsid w:val="001C7220"/>
    <w:pPr>
      <w:spacing w:after="0" w:line="240" w:lineRule="auto"/>
    </w:pPr>
  </w:style>
  <w:style w:type="paragraph" w:styleId="ListParagraph">
    <w:name w:val="List Paragraph"/>
    <w:basedOn w:val="Normal"/>
    <w:uiPriority w:val="34"/>
    <w:qFormat/>
    <w:rsid w:val="001C7220"/>
    <w:pPr>
      <w:ind w:left="720"/>
      <w:contextualSpacing/>
    </w:pPr>
  </w:style>
  <w:style w:type="paragraph" w:styleId="Quote">
    <w:name w:val="Quote"/>
    <w:basedOn w:val="Normal"/>
    <w:next w:val="Normal"/>
    <w:link w:val="QuoteChar"/>
    <w:uiPriority w:val="29"/>
    <w:qFormat/>
    <w:rsid w:val="001C7220"/>
    <w:rPr>
      <w:i/>
      <w:iCs/>
    </w:rPr>
  </w:style>
  <w:style w:type="character" w:customStyle="1" w:styleId="QuoteChar">
    <w:name w:val="Quote Char"/>
    <w:basedOn w:val="DefaultParagraphFont"/>
    <w:link w:val="Quote"/>
    <w:uiPriority w:val="29"/>
    <w:rsid w:val="001C7220"/>
    <w:rPr>
      <w:i/>
      <w:iCs/>
    </w:rPr>
  </w:style>
  <w:style w:type="paragraph" w:styleId="IntenseQuote">
    <w:name w:val="Intense Quote"/>
    <w:basedOn w:val="Normal"/>
    <w:next w:val="Normal"/>
    <w:link w:val="IntenseQuoteChar"/>
    <w:uiPriority w:val="30"/>
    <w:qFormat/>
    <w:rsid w:val="001C722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C7220"/>
    <w:rPr>
      <w:i/>
      <w:iCs/>
    </w:rPr>
  </w:style>
  <w:style w:type="character" w:styleId="SubtleEmphasis">
    <w:name w:val="Subtle Emphasis"/>
    <w:uiPriority w:val="19"/>
    <w:qFormat/>
    <w:rsid w:val="001C7220"/>
    <w:rPr>
      <w:i/>
      <w:iCs/>
    </w:rPr>
  </w:style>
  <w:style w:type="character" w:styleId="IntenseEmphasis">
    <w:name w:val="Intense Emphasis"/>
    <w:uiPriority w:val="21"/>
    <w:qFormat/>
    <w:rsid w:val="001C7220"/>
    <w:rPr>
      <w:b/>
      <w:bCs/>
      <w:i/>
      <w:iCs/>
    </w:rPr>
  </w:style>
  <w:style w:type="character" w:styleId="SubtleReference">
    <w:name w:val="Subtle Reference"/>
    <w:basedOn w:val="DefaultParagraphFont"/>
    <w:uiPriority w:val="31"/>
    <w:qFormat/>
    <w:rsid w:val="001C7220"/>
    <w:rPr>
      <w:smallCaps/>
    </w:rPr>
  </w:style>
  <w:style w:type="character" w:styleId="IntenseReference">
    <w:name w:val="Intense Reference"/>
    <w:uiPriority w:val="32"/>
    <w:qFormat/>
    <w:rsid w:val="001C7220"/>
    <w:rPr>
      <w:b/>
      <w:bCs/>
      <w:smallCaps/>
    </w:rPr>
  </w:style>
  <w:style w:type="character" w:styleId="BookTitle">
    <w:name w:val="Book Title"/>
    <w:basedOn w:val="DefaultParagraphFont"/>
    <w:uiPriority w:val="33"/>
    <w:qFormat/>
    <w:rsid w:val="001C7220"/>
    <w:rPr>
      <w:i/>
      <w:iCs/>
      <w:smallCaps/>
      <w:spacing w:val="5"/>
    </w:rPr>
  </w:style>
  <w:style w:type="paragraph" w:styleId="TOCHeading">
    <w:name w:val="TOC Heading"/>
    <w:basedOn w:val="Heading1"/>
    <w:next w:val="Normal"/>
    <w:uiPriority w:val="39"/>
    <w:semiHidden/>
    <w:unhideWhenUsed/>
    <w:qFormat/>
    <w:rsid w:val="001C7220"/>
    <w:pPr>
      <w:outlineLvl w:val="9"/>
    </w:pPr>
    <w:rPr>
      <w:lang w:bidi="en-US"/>
    </w:rPr>
  </w:style>
  <w:style w:type="paragraph" w:styleId="NormalWeb">
    <w:name w:val="Normal (Web)"/>
    <w:basedOn w:val="Normal"/>
    <w:uiPriority w:val="99"/>
    <w:semiHidden/>
    <w:unhideWhenUsed/>
    <w:rsid w:val="009D1D9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D1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98"/>
    <w:rPr>
      <w:rFonts w:ascii="Tahoma" w:hAnsi="Tahoma" w:cs="Tahoma"/>
      <w:sz w:val="16"/>
      <w:szCs w:val="16"/>
    </w:rPr>
  </w:style>
  <w:style w:type="table" w:styleId="LightGrid-Accent5">
    <w:name w:val="Light Grid Accent 5"/>
    <w:basedOn w:val="TableNormal"/>
    <w:uiPriority w:val="62"/>
    <w:rsid w:val="009D1D9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220"/>
  </w:style>
  <w:style w:type="paragraph" w:styleId="Heading1">
    <w:name w:val="heading 1"/>
    <w:basedOn w:val="Normal"/>
    <w:next w:val="Normal"/>
    <w:link w:val="Heading1Char"/>
    <w:autoRedefine/>
    <w:uiPriority w:val="9"/>
    <w:qFormat/>
    <w:rsid w:val="007B1625"/>
    <w:pPr>
      <w:spacing w:before="480" w:after="0" w:line="360" w:lineRule="auto"/>
      <w:contextualSpacing/>
      <w:jc w:val="both"/>
      <w:outlineLvl w:val="0"/>
    </w:pPr>
    <w:rPr>
      <w:rFonts w:ascii="Times New Roman" w:hAnsi="Times New Roman"/>
      <w:b/>
      <w:smallCaps/>
      <w:spacing w:val="5"/>
      <w:sz w:val="24"/>
      <w:szCs w:val="36"/>
    </w:rPr>
  </w:style>
  <w:style w:type="paragraph" w:styleId="Heading2">
    <w:name w:val="heading 2"/>
    <w:basedOn w:val="Normal"/>
    <w:next w:val="Normal"/>
    <w:link w:val="Heading2Char"/>
    <w:autoRedefine/>
    <w:uiPriority w:val="9"/>
    <w:unhideWhenUsed/>
    <w:qFormat/>
    <w:rsid w:val="00450E3F"/>
    <w:pPr>
      <w:spacing w:before="200" w:after="0" w:line="360" w:lineRule="auto"/>
      <w:outlineLvl w:val="1"/>
    </w:pPr>
    <w:rPr>
      <w:rFonts w:ascii="Times New Roman" w:hAnsi="Times New Roman"/>
      <w:i/>
      <w:smallCaps/>
      <w:sz w:val="24"/>
      <w:szCs w:val="28"/>
    </w:rPr>
  </w:style>
  <w:style w:type="paragraph" w:styleId="Heading3">
    <w:name w:val="heading 3"/>
    <w:basedOn w:val="Normal"/>
    <w:next w:val="Normal"/>
    <w:link w:val="Heading3Char"/>
    <w:uiPriority w:val="9"/>
    <w:semiHidden/>
    <w:unhideWhenUsed/>
    <w:qFormat/>
    <w:rsid w:val="001C722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C722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C722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C722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C722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C722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C722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625"/>
    <w:rPr>
      <w:rFonts w:ascii="Times New Roman" w:hAnsi="Times New Roman"/>
      <w:b/>
      <w:smallCaps/>
      <w:spacing w:val="5"/>
      <w:sz w:val="24"/>
      <w:szCs w:val="36"/>
    </w:rPr>
  </w:style>
  <w:style w:type="character" w:customStyle="1" w:styleId="Heading2Char">
    <w:name w:val="Heading 2 Char"/>
    <w:basedOn w:val="DefaultParagraphFont"/>
    <w:link w:val="Heading2"/>
    <w:uiPriority w:val="9"/>
    <w:rsid w:val="00450E3F"/>
    <w:rPr>
      <w:rFonts w:ascii="Times New Roman" w:hAnsi="Times New Roman"/>
      <w:i/>
      <w:smallCaps/>
      <w:sz w:val="24"/>
      <w:szCs w:val="28"/>
    </w:rPr>
  </w:style>
  <w:style w:type="character" w:customStyle="1" w:styleId="Heading3Char">
    <w:name w:val="Heading 3 Char"/>
    <w:basedOn w:val="DefaultParagraphFont"/>
    <w:link w:val="Heading3"/>
    <w:uiPriority w:val="9"/>
    <w:semiHidden/>
    <w:rsid w:val="001C7220"/>
    <w:rPr>
      <w:i/>
      <w:iCs/>
      <w:smallCaps/>
      <w:spacing w:val="5"/>
      <w:sz w:val="26"/>
      <w:szCs w:val="26"/>
    </w:rPr>
  </w:style>
  <w:style w:type="character" w:customStyle="1" w:styleId="Heading4Char">
    <w:name w:val="Heading 4 Char"/>
    <w:basedOn w:val="DefaultParagraphFont"/>
    <w:link w:val="Heading4"/>
    <w:uiPriority w:val="9"/>
    <w:semiHidden/>
    <w:rsid w:val="001C7220"/>
    <w:rPr>
      <w:b/>
      <w:bCs/>
      <w:spacing w:val="5"/>
      <w:sz w:val="24"/>
      <w:szCs w:val="24"/>
    </w:rPr>
  </w:style>
  <w:style w:type="character" w:customStyle="1" w:styleId="Heading5Char">
    <w:name w:val="Heading 5 Char"/>
    <w:basedOn w:val="DefaultParagraphFont"/>
    <w:link w:val="Heading5"/>
    <w:uiPriority w:val="9"/>
    <w:semiHidden/>
    <w:rsid w:val="001C7220"/>
    <w:rPr>
      <w:i/>
      <w:iCs/>
      <w:sz w:val="24"/>
      <w:szCs w:val="24"/>
    </w:rPr>
  </w:style>
  <w:style w:type="character" w:customStyle="1" w:styleId="Heading6Char">
    <w:name w:val="Heading 6 Char"/>
    <w:basedOn w:val="DefaultParagraphFont"/>
    <w:link w:val="Heading6"/>
    <w:uiPriority w:val="9"/>
    <w:semiHidden/>
    <w:rsid w:val="001C722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C722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C7220"/>
    <w:rPr>
      <w:b/>
      <w:bCs/>
      <w:color w:val="7F7F7F" w:themeColor="text1" w:themeTint="80"/>
      <w:sz w:val="20"/>
      <w:szCs w:val="20"/>
    </w:rPr>
  </w:style>
  <w:style w:type="character" w:customStyle="1" w:styleId="Heading9Char">
    <w:name w:val="Heading 9 Char"/>
    <w:basedOn w:val="DefaultParagraphFont"/>
    <w:link w:val="Heading9"/>
    <w:uiPriority w:val="9"/>
    <w:semiHidden/>
    <w:rsid w:val="001C7220"/>
    <w:rPr>
      <w:b/>
      <w:bCs/>
      <w:i/>
      <w:iCs/>
      <w:color w:val="7F7F7F" w:themeColor="text1" w:themeTint="80"/>
      <w:sz w:val="18"/>
      <w:szCs w:val="18"/>
    </w:rPr>
  </w:style>
  <w:style w:type="paragraph" w:styleId="Title">
    <w:name w:val="Title"/>
    <w:basedOn w:val="Normal"/>
    <w:next w:val="Normal"/>
    <w:link w:val="TitleChar"/>
    <w:autoRedefine/>
    <w:uiPriority w:val="10"/>
    <w:qFormat/>
    <w:rsid w:val="007B1625"/>
    <w:pPr>
      <w:spacing w:after="300" w:line="360" w:lineRule="auto"/>
      <w:contextualSpacing/>
      <w:jc w:val="center"/>
    </w:pPr>
    <w:rPr>
      <w:rFonts w:ascii="Times New Roman" w:hAnsi="Times New Roman"/>
      <w:b/>
      <w:smallCaps/>
      <w:sz w:val="28"/>
      <w:szCs w:val="52"/>
    </w:rPr>
  </w:style>
  <w:style w:type="character" w:customStyle="1" w:styleId="TitleChar">
    <w:name w:val="Title Char"/>
    <w:basedOn w:val="DefaultParagraphFont"/>
    <w:link w:val="Title"/>
    <w:uiPriority w:val="10"/>
    <w:rsid w:val="007B1625"/>
    <w:rPr>
      <w:rFonts w:ascii="Times New Roman" w:hAnsi="Times New Roman"/>
      <w:b/>
      <w:smallCaps/>
      <w:sz w:val="28"/>
      <w:szCs w:val="52"/>
    </w:rPr>
  </w:style>
  <w:style w:type="paragraph" w:styleId="Subtitle">
    <w:name w:val="Subtitle"/>
    <w:basedOn w:val="Normal"/>
    <w:next w:val="Normal"/>
    <w:link w:val="SubtitleChar"/>
    <w:uiPriority w:val="11"/>
    <w:qFormat/>
    <w:rsid w:val="001C7220"/>
    <w:rPr>
      <w:i/>
      <w:iCs/>
      <w:smallCaps/>
      <w:spacing w:val="10"/>
      <w:sz w:val="28"/>
      <w:szCs w:val="28"/>
    </w:rPr>
  </w:style>
  <w:style w:type="character" w:customStyle="1" w:styleId="SubtitleChar">
    <w:name w:val="Subtitle Char"/>
    <w:basedOn w:val="DefaultParagraphFont"/>
    <w:link w:val="Subtitle"/>
    <w:uiPriority w:val="11"/>
    <w:rsid w:val="001C7220"/>
    <w:rPr>
      <w:i/>
      <w:iCs/>
      <w:smallCaps/>
      <w:spacing w:val="10"/>
      <w:sz w:val="28"/>
      <w:szCs w:val="28"/>
    </w:rPr>
  </w:style>
  <w:style w:type="character" w:styleId="Strong">
    <w:name w:val="Strong"/>
    <w:uiPriority w:val="22"/>
    <w:qFormat/>
    <w:rsid w:val="001C7220"/>
    <w:rPr>
      <w:b/>
      <w:bCs/>
    </w:rPr>
  </w:style>
  <w:style w:type="character" w:styleId="Emphasis">
    <w:name w:val="Emphasis"/>
    <w:uiPriority w:val="20"/>
    <w:qFormat/>
    <w:rsid w:val="001C7220"/>
    <w:rPr>
      <w:b/>
      <w:bCs/>
      <w:i/>
      <w:iCs/>
      <w:spacing w:val="10"/>
    </w:rPr>
  </w:style>
  <w:style w:type="paragraph" w:styleId="NoSpacing">
    <w:name w:val="No Spacing"/>
    <w:basedOn w:val="Normal"/>
    <w:uiPriority w:val="1"/>
    <w:qFormat/>
    <w:rsid w:val="001C7220"/>
    <w:pPr>
      <w:spacing w:after="0" w:line="240" w:lineRule="auto"/>
    </w:pPr>
  </w:style>
  <w:style w:type="paragraph" w:styleId="ListParagraph">
    <w:name w:val="List Paragraph"/>
    <w:basedOn w:val="Normal"/>
    <w:uiPriority w:val="34"/>
    <w:qFormat/>
    <w:rsid w:val="001C7220"/>
    <w:pPr>
      <w:ind w:left="720"/>
      <w:contextualSpacing/>
    </w:pPr>
  </w:style>
  <w:style w:type="paragraph" w:styleId="Quote">
    <w:name w:val="Quote"/>
    <w:basedOn w:val="Normal"/>
    <w:next w:val="Normal"/>
    <w:link w:val="QuoteChar"/>
    <w:uiPriority w:val="29"/>
    <w:qFormat/>
    <w:rsid w:val="001C7220"/>
    <w:rPr>
      <w:i/>
      <w:iCs/>
    </w:rPr>
  </w:style>
  <w:style w:type="character" w:customStyle="1" w:styleId="QuoteChar">
    <w:name w:val="Quote Char"/>
    <w:basedOn w:val="DefaultParagraphFont"/>
    <w:link w:val="Quote"/>
    <w:uiPriority w:val="29"/>
    <w:rsid w:val="001C7220"/>
    <w:rPr>
      <w:i/>
      <w:iCs/>
    </w:rPr>
  </w:style>
  <w:style w:type="paragraph" w:styleId="IntenseQuote">
    <w:name w:val="Intense Quote"/>
    <w:basedOn w:val="Normal"/>
    <w:next w:val="Normal"/>
    <w:link w:val="IntenseQuoteChar"/>
    <w:uiPriority w:val="30"/>
    <w:qFormat/>
    <w:rsid w:val="001C722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C7220"/>
    <w:rPr>
      <w:i/>
      <w:iCs/>
    </w:rPr>
  </w:style>
  <w:style w:type="character" w:styleId="SubtleEmphasis">
    <w:name w:val="Subtle Emphasis"/>
    <w:uiPriority w:val="19"/>
    <w:qFormat/>
    <w:rsid w:val="001C7220"/>
    <w:rPr>
      <w:i/>
      <w:iCs/>
    </w:rPr>
  </w:style>
  <w:style w:type="character" w:styleId="IntenseEmphasis">
    <w:name w:val="Intense Emphasis"/>
    <w:uiPriority w:val="21"/>
    <w:qFormat/>
    <w:rsid w:val="001C7220"/>
    <w:rPr>
      <w:b/>
      <w:bCs/>
      <w:i/>
      <w:iCs/>
    </w:rPr>
  </w:style>
  <w:style w:type="character" w:styleId="SubtleReference">
    <w:name w:val="Subtle Reference"/>
    <w:basedOn w:val="DefaultParagraphFont"/>
    <w:uiPriority w:val="31"/>
    <w:qFormat/>
    <w:rsid w:val="001C7220"/>
    <w:rPr>
      <w:smallCaps/>
    </w:rPr>
  </w:style>
  <w:style w:type="character" w:styleId="IntenseReference">
    <w:name w:val="Intense Reference"/>
    <w:uiPriority w:val="32"/>
    <w:qFormat/>
    <w:rsid w:val="001C7220"/>
    <w:rPr>
      <w:b/>
      <w:bCs/>
      <w:smallCaps/>
    </w:rPr>
  </w:style>
  <w:style w:type="character" w:styleId="BookTitle">
    <w:name w:val="Book Title"/>
    <w:basedOn w:val="DefaultParagraphFont"/>
    <w:uiPriority w:val="33"/>
    <w:qFormat/>
    <w:rsid w:val="001C7220"/>
    <w:rPr>
      <w:i/>
      <w:iCs/>
      <w:smallCaps/>
      <w:spacing w:val="5"/>
    </w:rPr>
  </w:style>
  <w:style w:type="paragraph" w:styleId="TOCHeading">
    <w:name w:val="TOC Heading"/>
    <w:basedOn w:val="Heading1"/>
    <w:next w:val="Normal"/>
    <w:uiPriority w:val="39"/>
    <w:semiHidden/>
    <w:unhideWhenUsed/>
    <w:qFormat/>
    <w:rsid w:val="001C7220"/>
    <w:pPr>
      <w:outlineLvl w:val="9"/>
    </w:pPr>
    <w:rPr>
      <w:lang w:bidi="en-US"/>
    </w:rPr>
  </w:style>
  <w:style w:type="paragraph" w:styleId="NormalWeb">
    <w:name w:val="Normal (Web)"/>
    <w:basedOn w:val="Normal"/>
    <w:uiPriority w:val="99"/>
    <w:semiHidden/>
    <w:unhideWhenUsed/>
    <w:rsid w:val="009D1D9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D1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98"/>
    <w:rPr>
      <w:rFonts w:ascii="Tahoma" w:hAnsi="Tahoma" w:cs="Tahoma"/>
      <w:sz w:val="16"/>
      <w:szCs w:val="16"/>
    </w:rPr>
  </w:style>
  <w:style w:type="table" w:styleId="LightGrid-Accent5">
    <w:name w:val="Light Grid Accent 5"/>
    <w:basedOn w:val="TableNormal"/>
    <w:uiPriority w:val="62"/>
    <w:rsid w:val="009D1D9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448608">
      <w:bodyDiv w:val="1"/>
      <w:marLeft w:val="0"/>
      <w:marRight w:val="0"/>
      <w:marTop w:val="0"/>
      <w:marBottom w:val="0"/>
      <w:divBdr>
        <w:top w:val="none" w:sz="0" w:space="0" w:color="auto"/>
        <w:left w:val="none" w:sz="0" w:space="0" w:color="auto"/>
        <w:bottom w:val="none" w:sz="0" w:space="0" w:color="auto"/>
        <w:right w:val="none" w:sz="0" w:space="0" w:color="auto"/>
      </w:divBdr>
      <w:divsChild>
        <w:div w:id="1156146554">
          <w:marLeft w:val="0"/>
          <w:marRight w:val="0"/>
          <w:marTop w:val="0"/>
          <w:marBottom w:val="0"/>
          <w:divBdr>
            <w:top w:val="none" w:sz="0" w:space="0" w:color="auto"/>
            <w:left w:val="none" w:sz="0" w:space="0" w:color="auto"/>
            <w:bottom w:val="none" w:sz="0" w:space="0" w:color="auto"/>
            <w:right w:val="none" w:sz="0" w:space="0" w:color="auto"/>
          </w:divBdr>
        </w:div>
        <w:div w:id="1352949843">
          <w:marLeft w:val="0"/>
          <w:marRight w:val="0"/>
          <w:marTop w:val="0"/>
          <w:marBottom w:val="0"/>
          <w:divBdr>
            <w:top w:val="none" w:sz="0" w:space="0" w:color="auto"/>
            <w:left w:val="none" w:sz="0" w:space="0" w:color="auto"/>
            <w:bottom w:val="none" w:sz="0" w:space="0" w:color="auto"/>
            <w:right w:val="none" w:sz="0" w:space="0" w:color="auto"/>
          </w:divBdr>
        </w:div>
      </w:divsChild>
    </w:div>
    <w:div w:id="628515656">
      <w:bodyDiv w:val="1"/>
      <w:marLeft w:val="0"/>
      <w:marRight w:val="0"/>
      <w:marTop w:val="0"/>
      <w:marBottom w:val="0"/>
      <w:divBdr>
        <w:top w:val="none" w:sz="0" w:space="0" w:color="auto"/>
        <w:left w:val="none" w:sz="0" w:space="0" w:color="auto"/>
        <w:bottom w:val="none" w:sz="0" w:space="0" w:color="auto"/>
        <w:right w:val="none" w:sz="0" w:space="0" w:color="auto"/>
      </w:divBdr>
      <w:divsChild>
        <w:div w:id="1025402169">
          <w:marLeft w:val="0"/>
          <w:marRight w:val="0"/>
          <w:marTop w:val="0"/>
          <w:marBottom w:val="0"/>
          <w:divBdr>
            <w:top w:val="none" w:sz="0" w:space="0" w:color="auto"/>
            <w:left w:val="none" w:sz="0" w:space="0" w:color="auto"/>
            <w:bottom w:val="none" w:sz="0" w:space="0" w:color="auto"/>
            <w:right w:val="none" w:sz="0" w:space="0" w:color="auto"/>
          </w:divBdr>
        </w:div>
        <w:div w:id="1867521309">
          <w:marLeft w:val="0"/>
          <w:marRight w:val="0"/>
          <w:marTop w:val="0"/>
          <w:marBottom w:val="0"/>
          <w:divBdr>
            <w:top w:val="none" w:sz="0" w:space="0" w:color="auto"/>
            <w:left w:val="none" w:sz="0" w:space="0" w:color="auto"/>
            <w:bottom w:val="none" w:sz="0" w:space="0" w:color="auto"/>
            <w:right w:val="none" w:sz="0" w:space="0" w:color="auto"/>
          </w:divBdr>
        </w:div>
      </w:divsChild>
    </w:div>
    <w:div w:id="898126732">
      <w:bodyDiv w:val="1"/>
      <w:marLeft w:val="0"/>
      <w:marRight w:val="0"/>
      <w:marTop w:val="0"/>
      <w:marBottom w:val="0"/>
      <w:divBdr>
        <w:top w:val="none" w:sz="0" w:space="0" w:color="auto"/>
        <w:left w:val="none" w:sz="0" w:space="0" w:color="auto"/>
        <w:bottom w:val="none" w:sz="0" w:space="0" w:color="auto"/>
        <w:right w:val="none" w:sz="0" w:space="0" w:color="auto"/>
      </w:divBdr>
      <w:divsChild>
        <w:div w:id="831599959">
          <w:marLeft w:val="0"/>
          <w:marRight w:val="0"/>
          <w:marTop w:val="0"/>
          <w:marBottom w:val="0"/>
          <w:divBdr>
            <w:top w:val="none" w:sz="0" w:space="0" w:color="auto"/>
            <w:left w:val="none" w:sz="0" w:space="0" w:color="auto"/>
            <w:bottom w:val="none" w:sz="0" w:space="0" w:color="auto"/>
            <w:right w:val="none" w:sz="0" w:space="0" w:color="auto"/>
          </w:divBdr>
        </w:div>
        <w:div w:id="938829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931</Words>
  <Characters>5308</Characters>
  <Application>Microsoft Office Word</Application>
  <DocSecurity>0</DocSecurity>
  <Lines>44</Lines>
  <Paragraphs>12</Paragraphs>
  <ScaleCrop>false</ScaleCrop>
  <Company>home</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dryleaf</dc:creator>
  <cp:lastModifiedBy>dryleaf</cp:lastModifiedBy>
  <cp:revision>1</cp:revision>
  <dcterms:created xsi:type="dcterms:W3CDTF">2015-03-11T15:57:00Z</dcterms:created>
  <dcterms:modified xsi:type="dcterms:W3CDTF">2015-03-11T16:02:00Z</dcterms:modified>
</cp:coreProperties>
</file>